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8935" w14:textId="77777777" w:rsidR="00E62B7A" w:rsidRDefault="00E62B7A" w:rsidP="00F05659">
      <w:pPr>
        <w:ind w:left="720" w:hanging="360"/>
      </w:pPr>
    </w:p>
    <w:p w14:paraId="1E6A8EE2" w14:textId="2EAB4CF9" w:rsidR="00E62B7A" w:rsidRPr="00E62B7A" w:rsidRDefault="00E62B7A" w:rsidP="00E62B7A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Vitor Henrique de Oliveira Costa      RA: 22121078-4</w:t>
      </w:r>
    </w:p>
    <w:p w14:paraId="6588AE1D" w14:textId="478C7A35" w:rsidR="00E62B7A" w:rsidRDefault="00E62B7A" w:rsidP="00E62B7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73391DC4" w14:textId="7137D239" w:rsidR="00E62B7A" w:rsidRDefault="00E62B7A" w:rsidP="00E62B7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0588D5D0" w14:textId="77777777" w:rsidR="00E62B7A" w:rsidRDefault="00E62B7A" w:rsidP="00E62B7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4323EF99" w14:textId="077E96C4" w:rsidR="00F05659" w:rsidRDefault="00F05659" w:rsidP="00F056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Diagrama de casos de uso</w:t>
      </w:r>
    </w:p>
    <w:p w14:paraId="21BB3345" w14:textId="4AA770D3" w:rsidR="00F05659" w:rsidRDefault="00F05659" w:rsidP="00F05659">
      <w:pPr>
        <w:ind w:left="360"/>
        <w:rPr>
          <w:rFonts w:ascii="Arial" w:hAnsi="Arial" w:cs="Arial"/>
          <w:sz w:val="24"/>
          <w:szCs w:val="24"/>
        </w:rPr>
      </w:pPr>
      <w:r w:rsidRPr="00F056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2E1654" wp14:editId="1CB63827">
            <wp:extent cx="5400040" cy="4284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8B8" w14:textId="2F43ADEF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5274756D" w14:textId="58C9BB00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214D5A61" w14:textId="2F91092A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6A19667F" w14:textId="0933AE91" w:rsidR="00A957E0" w:rsidRPr="00A957E0" w:rsidRDefault="00A957E0" w:rsidP="00A957E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Especificações de caso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5"/>
        <w:gridCol w:w="4289"/>
      </w:tblGrid>
      <w:tr w:rsidR="00A957E0" w:rsidRPr="00B2618C" w14:paraId="53794F8B" w14:textId="77777777" w:rsidTr="0025369E">
        <w:tc>
          <w:tcPr>
            <w:tcW w:w="4605" w:type="dxa"/>
            <w:shd w:val="clear" w:color="auto" w:fill="auto"/>
          </w:tcPr>
          <w:p w14:paraId="0CB30297" w14:textId="77777777" w:rsidR="00A957E0" w:rsidRPr="00B2618C" w:rsidRDefault="00A957E0" w:rsidP="0025369E">
            <w:r w:rsidRPr="00B2618C">
              <w:t>Identificação</w:t>
            </w:r>
          </w:p>
        </w:tc>
        <w:tc>
          <w:tcPr>
            <w:tcW w:w="4606" w:type="dxa"/>
            <w:shd w:val="clear" w:color="auto" w:fill="auto"/>
          </w:tcPr>
          <w:p w14:paraId="4A7707F6" w14:textId="77777777" w:rsidR="00A957E0" w:rsidRPr="00B2618C" w:rsidRDefault="00A957E0" w:rsidP="0025369E">
            <w:r w:rsidRPr="00B2618C">
              <w:t>UC02</w:t>
            </w:r>
          </w:p>
        </w:tc>
      </w:tr>
      <w:tr w:rsidR="00A957E0" w:rsidRPr="00B2618C" w14:paraId="0C03B2CE" w14:textId="77777777" w:rsidTr="0025369E">
        <w:tc>
          <w:tcPr>
            <w:tcW w:w="4605" w:type="dxa"/>
            <w:shd w:val="clear" w:color="auto" w:fill="auto"/>
          </w:tcPr>
          <w:p w14:paraId="6FED65E7" w14:textId="77777777" w:rsidR="00A957E0" w:rsidRPr="00B2618C" w:rsidRDefault="00A957E0" w:rsidP="0025369E">
            <w:r w:rsidRPr="00B2618C">
              <w:t>Função</w:t>
            </w:r>
          </w:p>
        </w:tc>
        <w:tc>
          <w:tcPr>
            <w:tcW w:w="4606" w:type="dxa"/>
            <w:shd w:val="clear" w:color="auto" w:fill="auto"/>
          </w:tcPr>
          <w:p w14:paraId="016B4A08" w14:textId="77777777" w:rsidR="00A957E0" w:rsidRPr="00B2618C" w:rsidRDefault="00A957E0" w:rsidP="0025369E">
            <w:r w:rsidRPr="00B2618C">
              <w:t>Realizar pagamento</w:t>
            </w:r>
          </w:p>
        </w:tc>
      </w:tr>
      <w:tr w:rsidR="00A957E0" w:rsidRPr="00B2618C" w14:paraId="1371B745" w14:textId="77777777" w:rsidTr="0025369E">
        <w:tc>
          <w:tcPr>
            <w:tcW w:w="4605" w:type="dxa"/>
            <w:shd w:val="clear" w:color="auto" w:fill="auto"/>
          </w:tcPr>
          <w:p w14:paraId="04EF4E86" w14:textId="77777777" w:rsidR="00A957E0" w:rsidRPr="00B2618C" w:rsidRDefault="00A957E0" w:rsidP="0025369E">
            <w:r w:rsidRPr="00B2618C">
              <w:t>Atores</w:t>
            </w:r>
          </w:p>
        </w:tc>
        <w:tc>
          <w:tcPr>
            <w:tcW w:w="4606" w:type="dxa"/>
            <w:shd w:val="clear" w:color="auto" w:fill="auto"/>
          </w:tcPr>
          <w:p w14:paraId="6BA426CF" w14:textId="77777777" w:rsidR="00A957E0" w:rsidRPr="00B2618C" w:rsidRDefault="00A957E0" w:rsidP="0025369E">
            <w:r w:rsidRPr="00B2618C">
              <w:t>Cliente</w:t>
            </w:r>
          </w:p>
        </w:tc>
      </w:tr>
      <w:tr w:rsidR="00A957E0" w:rsidRPr="00B2618C" w14:paraId="5727656B" w14:textId="77777777" w:rsidTr="0025369E">
        <w:tc>
          <w:tcPr>
            <w:tcW w:w="4605" w:type="dxa"/>
            <w:shd w:val="clear" w:color="auto" w:fill="auto"/>
          </w:tcPr>
          <w:p w14:paraId="0C9088B1" w14:textId="77777777" w:rsidR="00A957E0" w:rsidRPr="00B2618C" w:rsidRDefault="00A957E0" w:rsidP="0025369E">
            <w:r w:rsidRPr="00B2618C">
              <w:t>Prioridade</w:t>
            </w:r>
          </w:p>
        </w:tc>
        <w:tc>
          <w:tcPr>
            <w:tcW w:w="4606" w:type="dxa"/>
            <w:shd w:val="clear" w:color="auto" w:fill="auto"/>
          </w:tcPr>
          <w:p w14:paraId="1FD8B1BD" w14:textId="77777777" w:rsidR="00A957E0" w:rsidRPr="00B2618C" w:rsidRDefault="00A957E0" w:rsidP="0025369E">
            <w:r w:rsidRPr="00B2618C">
              <w:t>Essencial</w:t>
            </w:r>
          </w:p>
        </w:tc>
      </w:tr>
      <w:tr w:rsidR="00A957E0" w:rsidRPr="00B2618C" w14:paraId="117AA4C3" w14:textId="77777777" w:rsidTr="0025369E">
        <w:tc>
          <w:tcPr>
            <w:tcW w:w="4605" w:type="dxa"/>
            <w:shd w:val="clear" w:color="auto" w:fill="auto"/>
          </w:tcPr>
          <w:p w14:paraId="1D6A97D5" w14:textId="77777777" w:rsidR="00A957E0" w:rsidRPr="00B2618C" w:rsidRDefault="00A957E0" w:rsidP="0025369E">
            <w:r w:rsidRPr="00B2618C">
              <w:t>Pré-condição</w:t>
            </w:r>
          </w:p>
        </w:tc>
        <w:tc>
          <w:tcPr>
            <w:tcW w:w="4606" w:type="dxa"/>
            <w:shd w:val="clear" w:color="auto" w:fill="auto"/>
          </w:tcPr>
          <w:p w14:paraId="1D4F97AE" w14:textId="77777777" w:rsidR="00A957E0" w:rsidRPr="00B2618C" w:rsidRDefault="00A957E0" w:rsidP="0025369E">
            <w:r w:rsidRPr="00B2618C">
              <w:t>Ter selecionado um produto para a compra</w:t>
            </w:r>
          </w:p>
        </w:tc>
      </w:tr>
      <w:tr w:rsidR="00A957E0" w:rsidRPr="00B2618C" w14:paraId="072CBC5B" w14:textId="77777777" w:rsidTr="0025369E">
        <w:tc>
          <w:tcPr>
            <w:tcW w:w="4605" w:type="dxa"/>
            <w:shd w:val="clear" w:color="auto" w:fill="auto"/>
          </w:tcPr>
          <w:p w14:paraId="290F894F" w14:textId="77777777" w:rsidR="00A957E0" w:rsidRPr="00B2618C" w:rsidRDefault="00A957E0" w:rsidP="0025369E">
            <w:r w:rsidRPr="00B2618C">
              <w:lastRenderedPageBreak/>
              <w:t>Pós-condição</w:t>
            </w:r>
          </w:p>
        </w:tc>
        <w:tc>
          <w:tcPr>
            <w:tcW w:w="4606" w:type="dxa"/>
            <w:shd w:val="clear" w:color="auto" w:fill="auto"/>
          </w:tcPr>
          <w:p w14:paraId="54136594" w14:textId="77777777" w:rsidR="00A957E0" w:rsidRPr="00B2618C" w:rsidRDefault="00A957E0" w:rsidP="0025369E">
            <w:r w:rsidRPr="00B2618C">
              <w:t>Receber a nota fiscal com o código de rastreio</w:t>
            </w:r>
          </w:p>
        </w:tc>
      </w:tr>
      <w:tr w:rsidR="00A957E0" w:rsidRPr="00B2618C" w14:paraId="7569572A" w14:textId="77777777" w:rsidTr="0025369E">
        <w:tc>
          <w:tcPr>
            <w:tcW w:w="4605" w:type="dxa"/>
            <w:shd w:val="clear" w:color="auto" w:fill="auto"/>
          </w:tcPr>
          <w:p w14:paraId="5A429D83" w14:textId="77777777" w:rsidR="00A957E0" w:rsidRPr="00B2618C" w:rsidRDefault="00A957E0" w:rsidP="0025369E">
            <w:r w:rsidRPr="00B2618C">
              <w:t>Fluxo principal</w:t>
            </w:r>
          </w:p>
        </w:tc>
        <w:tc>
          <w:tcPr>
            <w:tcW w:w="4606" w:type="dxa"/>
            <w:shd w:val="clear" w:color="auto" w:fill="auto"/>
          </w:tcPr>
          <w:p w14:paraId="48A19C1B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disponibiliza os métodos de pagamento.</w:t>
            </w:r>
          </w:p>
          <w:p w14:paraId="7AEE98C3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 xml:space="preserve">O cliente escolhe o método de pagamento </w:t>
            </w:r>
            <w:proofErr w:type="spellStart"/>
            <w:r>
              <w:t>pix</w:t>
            </w:r>
            <w:proofErr w:type="spellEnd"/>
            <w:r>
              <w:t xml:space="preserve">. </w:t>
            </w:r>
          </w:p>
          <w:p w14:paraId="2E6772B1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 xml:space="preserve">O sistema gera o código </w:t>
            </w:r>
            <w:proofErr w:type="spellStart"/>
            <w:r>
              <w:t>pix</w:t>
            </w:r>
            <w:proofErr w:type="spellEnd"/>
            <w:r>
              <w:t>.</w:t>
            </w:r>
          </w:p>
          <w:p w14:paraId="51A7C1E6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realiza o pagamento.</w:t>
            </w:r>
          </w:p>
          <w:p w14:paraId="2BC666FA" w14:textId="0A477018" w:rsidR="00A957E0" w:rsidRPr="00B2618C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 xml:space="preserve">O sistema enviará o </w:t>
            </w:r>
            <w:ins w:id="0" w:author="Gabriela Maria Cabel Barbaran" w:date="2023-09-11T20:04:00Z">
              <w:r>
                <w:t xml:space="preserve">número de </w:t>
              </w:r>
              <w:proofErr w:type="spellStart"/>
              <w:r>
                <w:t>pedido</w:t>
              </w:r>
            </w:ins>
            <w:r>
              <w:t>e</w:t>
            </w:r>
            <w:proofErr w:type="spellEnd"/>
            <w:r>
              <w:t xml:space="preserve"> a nota fiscal, após efetuado o pagamento. </w:t>
            </w:r>
          </w:p>
        </w:tc>
      </w:tr>
      <w:tr w:rsidR="00A957E0" w:rsidRPr="00B2618C" w14:paraId="12FA360B" w14:textId="77777777" w:rsidTr="0025369E">
        <w:tc>
          <w:tcPr>
            <w:tcW w:w="4605" w:type="dxa"/>
            <w:shd w:val="clear" w:color="auto" w:fill="auto"/>
          </w:tcPr>
          <w:p w14:paraId="6541D7FF" w14:textId="77777777" w:rsidR="00A957E0" w:rsidRPr="00B2618C" w:rsidRDefault="00A957E0" w:rsidP="0025369E">
            <w:r>
              <w:t>Fluxo alternativo 1</w:t>
            </w:r>
          </w:p>
        </w:tc>
        <w:tc>
          <w:tcPr>
            <w:tcW w:w="4606" w:type="dxa"/>
            <w:shd w:val="clear" w:color="auto" w:fill="auto"/>
          </w:tcPr>
          <w:p w14:paraId="2A0847A7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escolhe o método de pagamento cartão de crédito</w:t>
            </w:r>
          </w:p>
          <w:p w14:paraId="1AB1885E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pede os dados do cartão do cliente e número de parcelas em que o cliente deseja pagar</w:t>
            </w:r>
          </w:p>
          <w:p w14:paraId="27C9488E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verifica os dados do cartão</w:t>
            </w:r>
          </w:p>
          <w:p w14:paraId="6FF13138" w14:textId="77777777" w:rsidR="00A957E0" w:rsidRPr="00EF332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envia o número do pedido e emite a nota fiscal</w:t>
            </w:r>
          </w:p>
        </w:tc>
      </w:tr>
      <w:tr w:rsidR="00A957E0" w:rsidRPr="00B2618C" w14:paraId="2BC954FC" w14:textId="77777777" w:rsidTr="0025369E">
        <w:tc>
          <w:tcPr>
            <w:tcW w:w="4605" w:type="dxa"/>
            <w:shd w:val="clear" w:color="auto" w:fill="auto"/>
          </w:tcPr>
          <w:p w14:paraId="23F811D9" w14:textId="77777777" w:rsidR="00A957E0" w:rsidRDefault="00A957E0" w:rsidP="0025369E">
            <w:r>
              <w:t>Fluxo alternativo 2</w:t>
            </w:r>
          </w:p>
        </w:tc>
        <w:tc>
          <w:tcPr>
            <w:tcW w:w="4606" w:type="dxa"/>
            <w:shd w:val="clear" w:color="auto" w:fill="auto"/>
          </w:tcPr>
          <w:p w14:paraId="7ED1811A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escolhe o método de pagamento de cartão de débito</w:t>
            </w:r>
          </w:p>
          <w:p w14:paraId="4652C964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pede os dados do cartão do cliente</w:t>
            </w:r>
          </w:p>
          <w:p w14:paraId="7104E069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verifica os dados do cartão</w:t>
            </w:r>
          </w:p>
          <w:p w14:paraId="6322093D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envia o número do pedido e emite a nota fiscal</w:t>
            </w:r>
          </w:p>
        </w:tc>
      </w:tr>
      <w:tr w:rsidR="00A957E0" w:rsidRPr="00B2618C" w14:paraId="1DC1B58E" w14:textId="77777777" w:rsidTr="0025369E">
        <w:tc>
          <w:tcPr>
            <w:tcW w:w="4605" w:type="dxa"/>
            <w:shd w:val="clear" w:color="auto" w:fill="auto"/>
          </w:tcPr>
          <w:p w14:paraId="65CE09A2" w14:textId="77777777" w:rsidR="00A957E0" w:rsidRDefault="00A957E0" w:rsidP="0025369E">
            <w:r>
              <w:t>Fluxo alternativo 3</w:t>
            </w:r>
          </w:p>
        </w:tc>
        <w:tc>
          <w:tcPr>
            <w:tcW w:w="4606" w:type="dxa"/>
            <w:shd w:val="clear" w:color="auto" w:fill="auto"/>
          </w:tcPr>
          <w:p w14:paraId="2C546DA2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escolhe o método de pagamento de boleto</w:t>
            </w:r>
          </w:p>
          <w:p w14:paraId="3DFEBB44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gera o boleto</w:t>
            </w:r>
          </w:p>
          <w:p w14:paraId="7062EA41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Após confirmado o pagamento, o sistema envia o número do pedido e gera a nota fiscal</w:t>
            </w:r>
          </w:p>
        </w:tc>
      </w:tr>
    </w:tbl>
    <w:p w14:paraId="109AD27C" w14:textId="1E899DEA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207BDCB2" w14:textId="4ACE6577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6B176709" w14:textId="7BD8B82E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4302"/>
      </w:tblGrid>
      <w:tr w:rsidR="0081631B" w:rsidRPr="00B2618C" w14:paraId="0A66B57A" w14:textId="77777777" w:rsidTr="0025369E">
        <w:tc>
          <w:tcPr>
            <w:tcW w:w="4605" w:type="dxa"/>
            <w:shd w:val="clear" w:color="auto" w:fill="auto"/>
          </w:tcPr>
          <w:p w14:paraId="70E1D033" w14:textId="77777777" w:rsidR="0081631B" w:rsidRPr="00B2618C" w:rsidRDefault="0081631B" w:rsidP="0025369E">
            <w:r w:rsidRPr="00B2618C">
              <w:t>Identificação</w:t>
            </w:r>
          </w:p>
        </w:tc>
        <w:tc>
          <w:tcPr>
            <w:tcW w:w="4606" w:type="dxa"/>
            <w:shd w:val="clear" w:color="auto" w:fill="auto"/>
          </w:tcPr>
          <w:p w14:paraId="21FD3854" w14:textId="77777777" w:rsidR="0081631B" w:rsidRPr="00B2618C" w:rsidRDefault="0081631B" w:rsidP="0025369E">
            <w:r w:rsidRPr="00B2618C">
              <w:t>UC05</w:t>
            </w:r>
          </w:p>
        </w:tc>
      </w:tr>
      <w:tr w:rsidR="0081631B" w:rsidRPr="00B2618C" w14:paraId="7E984A47" w14:textId="77777777" w:rsidTr="0025369E">
        <w:tc>
          <w:tcPr>
            <w:tcW w:w="4605" w:type="dxa"/>
            <w:shd w:val="clear" w:color="auto" w:fill="auto"/>
          </w:tcPr>
          <w:p w14:paraId="214CBD53" w14:textId="77777777" w:rsidR="0081631B" w:rsidRPr="00B2618C" w:rsidRDefault="0081631B" w:rsidP="0025369E">
            <w:r w:rsidRPr="00B2618C">
              <w:t>Função</w:t>
            </w:r>
          </w:p>
        </w:tc>
        <w:tc>
          <w:tcPr>
            <w:tcW w:w="4606" w:type="dxa"/>
            <w:shd w:val="clear" w:color="auto" w:fill="auto"/>
          </w:tcPr>
          <w:p w14:paraId="1807CEE1" w14:textId="77777777" w:rsidR="0081631B" w:rsidRPr="00B2618C" w:rsidRDefault="0081631B" w:rsidP="0025369E">
            <w:r>
              <w:t>Selecionar</w:t>
            </w:r>
            <w:r w:rsidRPr="00B2618C">
              <w:t xml:space="preserve"> produtos</w:t>
            </w:r>
          </w:p>
        </w:tc>
      </w:tr>
      <w:tr w:rsidR="0081631B" w:rsidRPr="00B2618C" w14:paraId="25834215" w14:textId="77777777" w:rsidTr="0025369E">
        <w:tc>
          <w:tcPr>
            <w:tcW w:w="4605" w:type="dxa"/>
            <w:shd w:val="clear" w:color="auto" w:fill="auto"/>
          </w:tcPr>
          <w:p w14:paraId="33667D01" w14:textId="77777777" w:rsidR="0081631B" w:rsidRPr="00B2618C" w:rsidRDefault="0081631B" w:rsidP="0025369E">
            <w:r w:rsidRPr="00B2618C">
              <w:t>Atores</w:t>
            </w:r>
          </w:p>
        </w:tc>
        <w:tc>
          <w:tcPr>
            <w:tcW w:w="4606" w:type="dxa"/>
            <w:shd w:val="clear" w:color="auto" w:fill="auto"/>
          </w:tcPr>
          <w:p w14:paraId="7DD668E6" w14:textId="2EC7BC3D" w:rsidR="0081631B" w:rsidRPr="00B2618C" w:rsidRDefault="0081631B" w:rsidP="0025369E">
            <w:r w:rsidRPr="00B2618C">
              <w:t>Clientes</w:t>
            </w:r>
            <w:r w:rsidR="00ED3D9F">
              <w:t xml:space="preserve"> </w:t>
            </w:r>
          </w:p>
        </w:tc>
      </w:tr>
      <w:tr w:rsidR="0081631B" w:rsidRPr="00B2618C" w14:paraId="033D9476" w14:textId="77777777" w:rsidTr="0025369E">
        <w:tc>
          <w:tcPr>
            <w:tcW w:w="4605" w:type="dxa"/>
            <w:shd w:val="clear" w:color="auto" w:fill="auto"/>
          </w:tcPr>
          <w:p w14:paraId="378AE34A" w14:textId="77777777" w:rsidR="0081631B" w:rsidRPr="00B2618C" w:rsidRDefault="0081631B" w:rsidP="0025369E">
            <w:r w:rsidRPr="00B2618C">
              <w:t>Prioridade</w:t>
            </w:r>
          </w:p>
        </w:tc>
        <w:tc>
          <w:tcPr>
            <w:tcW w:w="4606" w:type="dxa"/>
            <w:shd w:val="clear" w:color="auto" w:fill="auto"/>
          </w:tcPr>
          <w:p w14:paraId="663E688B" w14:textId="77777777" w:rsidR="0081631B" w:rsidRPr="00B2618C" w:rsidRDefault="0081631B" w:rsidP="0025369E">
            <w:r w:rsidRPr="00B2618C">
              <w:t>Essencial</w:t>
            </w:r>
          </w:p>
        </w:tc>
      </w:tr>
      <w:tr w:rsidR="0081631B" w:rsidRPr="0026176B" w14:paraId="298BC3CC" w14:textId="77777777" w:rsidTr="0025369E">
        <w:tc>
          <w:tcPr>
            <w:tcW w:w="4605" w:type="dxa"/>
            <w:shd w:val="clear" w:color="auto" w:fill="auto"/>
          </w:tcPr>
          <w:p w14:paraId="6C751EEC" w14:textId="77777777" w:rsidR="0081631B" w:rsidRPr="00B2618C" w:rsidRDefault="0081631B" w:rsidP="0025369E">
            <w:r w:rsidRPr="00B2618C">
              <w:t>Pré-condição</w:t>
            </w:r>
          </w:p>
        </w:tc>
        <w:tc>
          <w:tcPr>
            <w:tcW w:w="4606" w:type="dxa"/>
            <w:shd w:val="clear" w:color="auto" w:fill="auto"/>
          </w:tcPr>
          <w:p w14:paraId="64303C72" w14:textId="77777777" w:rsidR="0081631B" w:rsidRPr="0026176B" w:rsidRDefault="0081631B" w:rsidP="0025369E">
            <w:pPr>
              <w:rPr>
                <w:u w:val="single"/>
              </w:rPr>
            </w:pPr>
            <w:r>
              <w:t>Estar logado como cliente</w:t>
            </w:r>
          </w:p>
        </w:tc>
      </w:tr>
      <w:tr w:rsidR="0081631B" w:rsidRPr="00B2618C" w14:paraId="2AC16310" w14:textId="77777777" w:rsidTr="0025369E">
        <w:tc>
          <w:tcPr>
            <w:tcW w:w="4605" w:type="dxa"/>
            <w:shd w:val="clear" w:color="auto" w:fill="auto"/>
          </w:tcPr>
          <w:p w14:paraId="71E32F8A" w14:textId="77777777" w:rsidR="0081631B" w:rsidRPr="00B2618C" w:rsidRDefault="0081631B" w:rsidP="0025369E">
            <w:r w:rsidRPr="00B2618C">
              <w:t>Pós-condição</w:t>
            </w:r>
          </w:p>
        </w:tc>
        <w:tc>
          <w:tcPr>
            <w:tcW w:w="4606" w:type="dxa"/>
            <w:shd w:val="clear" w:color="auto" w:fill="auto"/>
          </w:tcPr>
          <w:p w14:paraId="33A3B772" w14:textId="77777777" w:rsidR="0081631B" w:rsidRPr="00B2618C" w:rsidRDefault="0081631B" w:rsidP="0025369E">
            <w:r>
              <w:t>Produto no carrinho para verificação</w:t>
            </w:r>
          </w:p>
        </w:tc>
      </w:tr>
      <w:tr w:rsidR="0081631B" w:rsidRPr="00B2618C" w14:paraId="0F47F82A" w14:textId="77777777" w:rsidTr="0025369E">
        <w:trPr>
          <w:trHeight w:val="753"/>
        </w:trPr>
        <w:tc>
          <w:tcPr>
            <w:tcW w:w="4605" w:type="dxa"/>
            <w:shd w:val="clear" w:color="auto" w:fill="auto"/>
          </w:tcPr>
          <w:p w14:paraId="58021DB3" w14:textId="77777777" w:rsidR="0081631B" w:rsidRPr="00B2618C" w:rsidRDefault="0081631B" w:rsidP="0025369E">
            <w:r w:rsidRPr="00B2618C">
              <w:t>Fluxo Principal</w:t>
            </w:r>
          </w:p>
        </w:tc>
        <w:tc>
          <w:tcPr>
            <w:tcW w:w="4606" w:type="dxa"/>
            <w:shd w:val="clear" w:color="auto" w:fill="auto"/>
          </w:tcPr>
          <w:p w14:paraId="643A4167" w14:textId="77777777" w:rsidR="0081631B" w:rsidRDefault="0081631B" w:rsidP="0081631B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</w:pPr>
            <w:r>
              <w:t>O sistema disponibilizará as opções de produtos disponíveis para a compra.</w:t>
            </w:r>
          </w:p>
          <w:p w14:paraId="29EC0368" w14:textId="77777777" w:rsidR="0081631B" w:rsidRDefault="0081631B" w:rsidP="0081631B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</w:pPr>
            <w:r>
              <w:lastRenderedPageBreak/>
              <w:t>Cliente seleciona a quantidade e os modelos de produtos desejados.</w:t>
            </w:r>
          </w:p>
          <w:p w14:paraId="5E4B7157" w14:textId="5F6091B4" w:rsidR="00ED3D9F" w:rsidRPr="00B2618C" w:rsidRDefault="0081631B" w:rsidP="003B0121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</w:pPr>
            <w:r>
              <w:t>O sistema registra o que o cliente selecionou e coloca no carrinho após o cliente terminar de selecionar.</w:t>
            </w:r>
          </w:p>
        </w:tc>
      </w:tr>
    </w:tbl>
    <w:p w14:paraId="0808827A" w14:textId="4D4E9B54" w:rsidR="00A957E0" w:rsidRDefault="00ED3D9F" w:rsidP="00F0565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20FAFFF1" w14:textId="58398901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3249DE01" w14:textId="56D6A2C1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032EB084" w14:textId="313668BC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0F5CB14B" w14:textId="720A4F2D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108C75C0" w14:textId="158A5DBA" w:rsidR="00A957E0" w:rsidRDefault="00A957E0" w:rsidP="00A957E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Diagrama de classes</w:t>
      </w:r>
    </w:p>
    <w:p w14:paraId="2B9D84F7" w14:textId="0106708C" w:rsidR="0081631B" w:rsidRDefault="006A6141" w:rsidP="0081631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F18624E" wp14:editId="04C669FC">
            <wp:extent cx="5400040" cy="4427855"/>
            <wp:effectExtent l="0" t="0" r="0" b="0"/>
            <wp:docPr id="144567062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0623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81FA" w14:textId="128FBCFE" w:rsidR="007F200A" w:rsidRDefault="007F200A" w:rsidP="0081631B">
      <w:pPr>
        <w:rPr>
          <w:rFonts w:ascii="Arial" w:hAnsi="Arial" w:cs="Arial"/>
          <w:b/>
          <w:bCs/>
          <w:sz w:val="32"/>
          <w:szCs w:val="32"/>
        </w:rPr>
      </w:pPr>
    </w:p>
    <w:p w14:paraId="2F52130C" w14:textId="7AB184BA" w:rsidR="007F200A" w:rsidRDefault="007F200A" w:rsidP="0081631B">
      <w:pPr>
        <w:rPr>
          <w:rFonts w:ascii="Arial" w:hAnsi="Arial" w:cs="Arial"/>
          <w:b/>
          <w:bCs/>
          <w:sz w:val="32"/>
          <w:szCs w:val="32"/>
        </w:rPr>
      </w:pPr>
    </w:p>
    <w:p w14:paraId="073DDDD1" w14:textId="6B735358" w:rsidR="007F200A" w:rsidRDefault="007F200A" w:rsidP="0081631B">
      <w:pPr>
        <w:rPr>
          <w:rFonts w:ascii="Arial" w:hAnsi="Arial" w:cs="Arial"/>
          <w:b/>
          <w:bCs/>
          <w:sz w:val="32"/>
          <w:szCs w:val="32"/>
        </w:rPr>
      </w:pPr>
    </w:p>
    <w:p w14:paraId="42514E8E" w14:textId="3BEDA2FD" w:rsidR="007F200A" w:rsidRDefault="007F200A" w:rsidP="007F200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 de Sequencias</w:t>
      </w:r>
    </w:p>
    <w:p w14:paraId="2692A4F2" w14:textId="530B7373" w:rsidR="007F200A" w:rsidRPr="00163C79" w:rsidRDefault="006A6141" w:rsidP="007F20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diagramas de sequência representam os </w:t>
      </w:r>
      <w:r w:rsidR="00163C79">
        <w:rPr>
          <w:rFonts w:ascii="Arial" w:hAnsi="Arial" w:cs="Arial"/>
          <w:sz w:val="24"/>
          <w:szCs w:val="24"/>
        </w:rPr>
        <w:t>Uc02 e Uc05</w:t>
      </w:r>
      <w:r>
        <w:rPr>
          <w:rFonts w:ascii="Arial" w:hAnsi="Arial" w:cs="Arial"/>
          <w:sz w:val="24"/>
          <w:szCs w:val="24"/>
        </w:rPr>
        <w:t>.</w:t>
      </w:r>
    </w:p>
    <w:p w14:paraId="4D1B5E8F" w14:textId="08DF3F01" w:rsidR="007F200A" w:rsidRDefault="00163C79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Uc05 – Selecionar Produtos</w:t>
      </w:r>
    </w:p>
    <w:p w14:paraId="7780C1EE" w14:textId="56C3C15F" w:rsidR="00163C79" w:rsidRDefault="006A6141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EDE4E54" wp14:editId="0721555C">
            <wp:extent cx="5400040" cy="2003425"/>
            <wp:effectExtent l="0" t="0" r="0" b="0"/>
            <wp:docPr id="4562787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8716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DA4" w14:textId="77777777" w:rsidR="006A6141" w:rsidRDefault="006A6141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1CD6CCA9" w14:textId="0E10237D" w:rsidR="006A6141" w:rsidRDefault="006A6141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Uc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02 – Realizar Pagamento</w:t>
      </w:r>
    </w:p>
    <w:p w14:paraId="64E89EF8" w14:textId="77777777" w:rsidR="006A6141" w:rsidRDefault="006A6141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4428AFB3" w14:textId="26A5155A" w:rsidR="006A6141" w:rsidRDefault="006A6141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Fluxo principal:</w:t>
      </w:r>
    </w:p>
    <w:p w14:paraId="2FDBEBF5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  <w:r w:rsidRPr="006A6141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8EE3079" wp14:editId="1029410A">
            <wp:extent cx="5400040" cy="3217545"/>
            <wp:effectExtent l="0" t="0" r="0" b="1905"/>
            <wp:docPr id="98891749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7495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4885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</w:p>
    <w:p w14:paraId="1A8F5CC5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Fluxo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sencundário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1:</w:t>
      </w:r>
    </w:p>
    <w:p w14:paraId="150B5503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</w:p>
    <w:p w14:paraId="34FFABA3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</w:p>
    <w:p w14:paraId="33B325BE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  <w:r w:rsidRPr="006A6141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4E8FCF4A" wp14:editId="254B76D8">
            <wp:extent cx="5400040" cy="3164840"/>
            <wp:effectExtent l="0" t="0" r="0" b="0"/>
            <wp:docPr id="18897190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1900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FCA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</w:p>
    <w:p w14:paraId="63474A2E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Fluxo secundário 2:</w:t>
      </w:r>
    </w:p>
    <w:p w14:paraId="409C5F46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  <w:r w:rsidRPr="006A6141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2E32158" wp14:editId="561A0F6A">
            <wp:extent cx="5400040" cy="3249295"/>
            <wp:effectExtent l="0" t="0" r="0" b="8255"/>
            <wp:docPr id="15359611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61146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9A5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</w:p>
    <w:p w14:paraId="2BA7F7CA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Fluxo secundário 3:</w:t>
      </w:r>
    </w:p>
    <w:p w14:paraId="6DA77BA4" w14:textId="77777777" w:rsidR="006A6141" w:rsidRDefault="006A6141">
      <w:pPr>
        <w:rPr>
          <w:rFonts w:ascii="Arial" w:hAnsi="Arial" w:cs="Arial"/>
          <w:b/>
          <w:bCs/>
          <w:sz w:val="32"/>
          <w:szCs w:val="32"/>
        </w:rPr>
      </w:pPr>
    </w:p>
    <w:p w14:paraId="0B4B8142" w14:textId="77777777" w:rsidR="00492EBF" w:rsidRDefault="006A6141">
      <w:pPr>
        <w:rPr>
          <w:rFonts w:ascii="Arial" w:hAnsi="Arial" w:cs="Arial"/>
          <w:b/>
          <w:bCs/>
          <w:sz w:val="32"/>
          <w:szCs w:val="32"/>
        </w:rPr>
      </w:pPr>
      <w:r w:rsidRPr="006A6141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58984157" wp14:editId="36D5DE20">
            <wp:extent cx="5400040" cy="3446780"/>
            <wp:effectExtent l="0" t="0" r="0" b="1270"/>
            <wp:docPr id="549078649" name="Imagem 1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8649" name="Imagem 1" descr="Mapa com linhas pretas em fundo bran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6C8" w14:textId="77777777" w:rsidR="00492EBF" w:rsidRDefault="00492EBF">
      <w:pPr>
        <w:rPr>
          <w:rFonts w:ascii="Arial" w:hAnsi="Arial" w:cs="Arial"/>
          <w:b/>
          <w:bCs/>
          <w:sz w:val="32"/>
          <w:szCs w:val="32"/>
        </w:rPr>
      </w:pPr>
    </w:p>
    <w:p w14:paraId="1C7AA37E" w14:textId="77777777" w:rsidR="00492EBF" w:rsidRDefault="00492EBF">
      <w:pPr>
        <w:rPr>
          <w:rFonts w:ascii="Arial" w:hAnsi="Arial" w:cs="Arial"/>
          <w:b/>
          <w:bCs/>
          <w:sz w:val="32"/>
          <w:szCs w:val="32"/>
        </w:rPr>
      </w:pPr>
    </w:p>
    <w:p w14:paraId="320305C1" w14:textId="77777777" w:rsidR="00492EBF" w:rsidRDefault="00492E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Link para o </w:t>
      </w: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 com o repositório do projeto:</w:t>
      </w:r>
    </w:p>
    <w:p w14:paraId="3BC98027" w14:textId="2B6158A8" w:rsidR="006A6141" w:rsidRDefault="00492EBF">
      <w:pPr>
        <w:rPr>
          <w:rFonts w:ascii="Arial" w:hAnsi="Arial" w:cs="Arial"/>
          <w:b/>
          <w:bCs/>
          <w:sz w:val="32"/>
          <w:szCs w:val="32"/>
        </w:rPr>
      </w:pPr>
      <w:r w:rsidRPr="00492EBF">
        <w:rPr>
          <w:rFonts w:ascii="Arial" w:hAnsi="Arial" w:cs="Arial"/>
          <w:b/>
          <w:bCs/>
          <w:sz w:val="32"/>
          <w:szCs w:val="32"/>
        </w:rPr>
        <w:t>https://github.com/PedroAP2/Projeto-EngenhariaDaComputacao</w:t>
      </w:r>
      <w:r w:rsidR="006A6141">
        <w:rPr>
          <w:rFonts w:ascii="Arial" w:hAnsi="Arial" w:cs="Arial"/>
          <w:b/>
          <w:bCs/>
          <w:sz w:val="32"/>
          <w:szCs w:val="32"/>
        </w:rPr>
        <w:br w:type="page"/>
      </w:r>
    </w:p>
    <w:p w14:paraId="6DAE34BD" w14:textId="77777777" w:rsidR="006A6141" w:rsidRPr="007F200A" w:rsidRDefault="006A6141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</w:p>
    <w:sectPr w:rsidR="006A6141" w:rsidRPr="007F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273"/>
    <w:multiLevelType w:val="hybridMultilevel"/>
    <w:tmpl w:val="C94A9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35731"/>
    <w:multiLevelType w:val="hybridMultilevel"/>
    <w:tmpl w:val="78AE1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71505"/>
    <w:multiLevelType w:val="hybridMultilevel"/>
    <w:tmpl w:val="26C6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75664">
    <w:abstractNumId w:val="0"/>
  </w:num>
  <w:num w:numId="2" w16cid:durableId="1931964452">
    <w:abstractNumId w:val="1"/>
  </w:num>
  <w:num w:numId="3" w16cid:durableId="148866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163C79"/>
    <w:rsid w:val="003B0121"/>
    <w:rsid w:val="00492EBF"/>
    <w:rsid w:val="00670A85"/>
    <w:rsid w:val="006A6141"/>
    <w:rsid w:val="007F200A"/>
    <w:rsid w:val="0081631B"/>
    <w:rsid w:val="00962CB0"/>
    <w:rsid w:val="00A957E0"/>
    <w:rsid w:val="00CD5341"/>
    <w:rsid w:val="00E62B7A"/>
    <w:rsid w:val="00ED3D9F"/>
    <w:rsid w:val="00F05659"/>
    <w:rsid w:val="00F8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7DC5"/>
  <w15:chartTrackingRefBased/>
  <w15:docId w15:val="{A7E05A4A-7210-4832-AB44-EDE2EB77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659"/>
    <w:pPr>
      <w:ind w:left="720"/>
      <w:contextualSpacing/>
    </w:pPr>
  </w:style>
  <w:style w:type="character" w:styleId="Refdecomentrio">
    <w:name w:val="annotation reference"/>
    <w:semiHidden/>
    <w:rsid w:val="0081631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1631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1631B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DE O COSTA</dc:creator>
  <cp:keywords/>
  <dc:description/>
  <cp:lastModifiedBy>Vitor Henrique de Oliveira Costa</cp:lastModifiedBy>
  <cp:revision>3</cp:revision>
  <cp:lastPrinted>2023-10-03T01:06:00Z</cp:lastPrinted>
  <dcterms:created xsi:type="dcterms:W3CDTF">2023-10-03T01:06:00Z</dcterms:created>
  <dcterms:modified xsi:type="dcterms:W3CDTF">2023-10-03T01:08:00Z</dcterms:modified>
</cp:coreProperties>
</file>